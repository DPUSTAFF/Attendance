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83F99" w14:textId="77777777" w:rsidR="00DB2188" w:rsidRDefault="00DB2188" w:rsidP="00DB2188">
      <w:r>
        <w:t xml:space="preserve">import seaborn as </w:t>
      </w:r>
      <w:proofErr w:type="spellStart"/>
      <w:r>
        <w:t>sns</w:t>
      </w:r>
      <w:proofErr w:type="spellEnd"/>
    </w:p>
    <w:p w14:paraId="685C7DC3" w14:textId="77777777" w:rsidR="00DB2188" w:rsidRDefault="00DB2188" w:rsidP="00DB2188">
      <w:r>
        <w:t xml:space="preserve">import </w:t>
      </w:r>
      <w:proofErr w:type="spellStart"/>
      <w:proofErr w:type="gramStart"/>
      <w:r>
        <w:t>matplotlib.pyplot</w:t>
      </w:r>
      <w:proofErr w:type="spellEnd"/>
      <w:proofErr w:type="gramEnd"/>
      <w:r>
        <w:t xml:space="preserve"> as </w:t>
      </w:r>
      <w:proofErr w:type="spellStart"/>
      <w:r>
        <w:t>plt</w:t>
      </w:r>
      <w:proofErr w:type="spellEnd"/>
    </w:p>
    <w:p w14:paraId="3F518FFC" w14:textId="77777777" w:rsidR="00DB2188" w:rsidRDefault="00DB2188" w:rsidP="00DB2188">
      <w:r>
        <w:t xml:space="preserve">from </w:t>
      </w:r>
      <w:proofErr w:type="spellStart"/>
      <w:proofErr w:type="gramStart"/>
      <w:r>
        <w:t>matplotlib.patches</w:t>
      </w:r>
      <w:proofErr w:type="spellEnd"/>
      <w:proofErr w:type="gramEnd"/>
      <w:r>
        <w:t xml:space="preserve"> import Patch</w:t>
      </w:r>
    </w:p>
    <w:p w14:paraId="370D90D6" w14:textId="77777777" w:rsidR="00DB2188" w:rsidRDefault="00DB2188" w:rsidP="00DB2188"/>
    <w:p w14:paraId="1E7A36DD" w14:textId="77777777" w:rsidR="00DB2188" w:rsidRDefault="00DB2188" w:rsidP="00DB2188">
      <w:r>
        <w:t># Load Titanic dataset</w:t>
      </w:r>
    </w:p>
    <w:p w14:paraId="51977CF3" w14:textId="77777777" w:rsidR="00DB2188" w:rsidRDefault="00DB2188" w:rsidP="00DB2188">
      <w:r>
        <w:t xml:space="preserve">titanic = </w:t>
      </w:r>
      <w:proofErr w:type="spellStart"/>
      <w:proofErr w:type="gramStart"/>
      <w:r>
        <w:t>sns.load</w:t>
      </w:r>
      <w:proofErr w:type="gramEnd"/>
      <w:r>
        <w:t>_dataset</w:t>
      </w:r>
      <w:proofErr w:type="spellEnd"/>
      <w:r>
        <w:t>('titanic')</w:t>
      </w:r>
    </w:p>
    <w:p w14:paraId="3BA146C0" w14:textId="77777777" w:rsidR="00DB2188" w:rsidRDefault="00DB2188" w:rsidP="00DB2188"/>
    <w:p w14:paraId="352410BD" w14:textId="77777777" w:rsidR="00DB2188" w:rsidRDefault="00DB2188" w:rsidP="00DB2188">
      <w:r>
        <w:t># Plot 1: Age by Gender and Survival</w:t>
      </w:r>
    </w:p>
    <w:p w14:paraId="43A2E619" w14:textId="77777777" w:rsidR="00DB2188" w:rsidRDefault="00DB2188" w:rsidP="00DB2188">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5B6212D7" w14:textId="77777777" w:rsidR="00DB2188" w:rsidRDefault="00DB2188" w:rsidP="00DB2188">
      <w:proofErr w:type="spellStart"/>
      <w:proofErr w:type="gramStart"/>
      <w:r>
        <w:t>sns.boxplot</w:t>
      </w:r>
      <w:proofErr w:type="spellEnd"/>
      <w:proofErr w:type="gramEnd"/>
      <w:r>
        <w:t>(x='sex', y='age', hue='survived', data=titanic, palette</w:t>
      </w:r>
      <w:proofErr w:type="gramStart"/>
      <w:r>
        <w:t>=[</w:t>
      </w:r>
      <w:proofErr w:type="gramEnd"/>
      <w:r>
        <w:t>'#1f77b4', '#ff7f0e'</w:t>
      </w:r>
      <w:proofErr w:type="gramStart"/>
      <w:r>
        <w:t>])  #</w:t>
      </w:r>
      <w:proofErr w:type="gramEnd"/>
      <w:r>
        <w:t xml:space="preserve"> Blue for "No", Orange for "Yes"</w:t>
      </w:r>
    </w:p>
    <w:p w14:paraId="5C79A010" w14:textId="77777777" w:rsidR="00DB2188" w:rsidRDefault="00DB2188" w:rsidP="00DB2188">
      <w:proofErr w:type="spellStart"/>
      <w:proofErr w:type="gramStart"/>
      <w:r>
        <w:t>plt.title</w:t>
      </w:r>
      <w:proofErr w:type="spellEnd"/>
      <w:proofErr w:type="gramEnd"/>
      <w:r>
        <w:t>('Age Distribution by Gender and Survival (Basic)')</w:t>
      </w:r>
    </w:p>
    <w:p w14:paraId="40FE7D79" w14:textId="77777777" w:rsidR="00DB2188" w:rsidRDefault="00DB2188" w:rsidP="00DB2188">
      <w:proofErr w:type="spellStart"/>
      <w:proofErr w:type="gramStart"/>
      <w:r>
        <w:t>plt.xlabel</w:t>
      </w:r>
      <w:proofErr w:type="spellEnd"/>
      <w:proofErr w:type="gramEnd"/>
      <w:r>
        <w:t>('Gender')</w:t>
      </w:r>
    </w:p>
    <w:p w14:paraId="7E2067DD" w14:textId="77777777" w:rsidR="00DB2188" w:rsidRDefault="00DB2188" w:rsidP="00DB2188">
      <w:proofErr w:type="spellStart"/>
      <w:proofErr w:type="gramStart"/>
      <w:r>
        <w:t>plt.ylabel</w:t>
      </w:r>
      <w:proofErr w:type="spellEnd"/>
      <w:proofErr w:type="gramEnd"/>
      <w:r>
        <w:t>('Age')</w:t>
      </w:r>
    </w:p>
    <w:p w14:paraId="3C3D927B" w14:textId="77777777" w:rsidR="00DB2188" w:rsidRDefault="00DB2188" w:rsidP="00DB2188"/>
    <w:p w14:paraId="212942A4" w14:textId="77777777" w:rsidR="00DB2188" w:rsidRDefault="00DB2188" w:rsidP="00DB2188">
      <w:r>
        <w:t xml:space="preserve"># Custom legend to ensure distinct </w:t>
      </w:r>
      <w:proofErr w:type="spellStart"/>
      <w:r>
        <w:t>colors</w:t>
      </w:r>
      <w:proofErr w:type="spellEnd"/>
    </w:p>
    <w:p w14:paraId="46EE4BC5" w14:textId="77777777" w:rsidR="00DB2188" w:rsidRDefault="00DB2188" w:rsidP="00DB2188">
      <w:proofErr w:type="spellStart"/>
      <w:r>
        <w:t>legend_elements</w:t>
      </w:r>
      <w:proofErr w:type="spellEnd"/>
      <w:r>
        <w:t xml:space="preserve"> = [</w:t>
      </w:r>
    </w:p>
    <w:p w14:paraId="3EDD9544" w14:textId="77777777" w:rsidR="00DB2188" w:rsidRDefault="00DB2188" w:rsidP="00DB2188">
      <w:r>
        <w:t xml:space="preserve">    </w:t>
      </w:r>
      <w:proofErr w:type="gramStart"/>
      <w:r>
        <w:t>Patch(</w:t>
      </w:r>
      <w:proofErr w:type="spellStart"/>
      <w:proofErr w:type="gramEnd"/>
      <w:r>
        <w:t>facecolor</w:t>
      </w:r>
      <w:proofErr w:type="spellEnd"/>
      <w:r>
        <w:t>='#1f77b4', label='No'</w:t>
      </w:r>
      <w:proofErr w:type="gramStart"/>
      <w:r>
        <w:t>),  #</w:t>
      </w:r>
      <w:proofErr w:type="gramEnd"/>
      <w:r>
        <w:t xml:space="preserve"> Blue for "No"</w:t>
      </w:r>
    </w:p>
    <w:p w14:paraId="55B41D3B" w14:textId="77777777" w:rsidR="00DB2188" w:rsidRDefault="00DB2188" w:rsidP="00DB2188">
      <w:r>
        <w:t xml:space="preserve">    </w:t>
      </w:r>
      <w:proofErr w:type="gramStart"/>
      <w:r>
        <w:t>Patch(</w:t>
      </w:r>
      <w:proofErr w:type="spellStart"/>
      <w:proofErr w:type="gramEnd"/>
      <w:r>
        <w:t>facecolor</w:t>
      </w:r>
      <w:proofErr w:type="spellEnd"/>
      <w:r>
        <w:t>='#ff7f0e', label='Yes</w:t>
      </w:r>
      <w:proofErr w:type="gramStart"/>
      <w:r>
        <w:t>')  #</w:t>
      </w:r>
      <w:proofErr w:type="gramEnd"/>
      <w:r>
        <w:t xml:space="preserve"> Orange for "Yes"</w:t>
      </w:r>
    </w:p>
    <w:p w14:paraId="79D23DDE" w14:textId="77777777" w:rsidR="00DB2188" w:rsidRDefault="00DB2188" w:rsidP="00DB2188">
      <w:r>
        <w:t>]</w:t>
      </w:r>
    </w:p>
    <w:p w14:paraId="119C5AE6" w14:textId="77777777" w:rsidR="00DB2188" w:rsidRDefault="00DB2188" w:rsidP="00DB2188">
      <w:proofErr w:type="spellStart"/>
      <w:proofErr w:type="gramStart"/>
      <w:r>
        <w:t>plt.legend</w:t>
      </w:r>
      <w:proofErr w:type="spellEnd"/>
      <w:proofErr w:type="gramEnd"/>
      <w:r>
        <w:t>(handles=</w:t>
      </w:r>
      <w:proofErr w:type="spellStart"/>
      <w:r>
        <w:t>legend_elements</w:t>
      </w:r>
      <w:proofErr w:type="spellEnd"/>
      <w:r>
        <w:t>, title='Survived', loc='upper right')</w:t>
      </w:r>
    </w:p>
    <w:p w14:paraId="3657D6BD" w14:textId="77777777" w:rsidR="00DB2188" w:rsidRDefault="00DB2188" w:rsidP="00DB2188"/>
    <w:p w14:paraId="746794E7" w14:textId="62D5D871" w:rsidR="00DB2188" w:rsidRDefault="00DB2188" w:rsidP="00DB2188">
      <w:proofErr w:type="spellStart"/>
      <w:proofErr w:type="gramStart"/>
      <w:r>
        <w:t>plt.show</w:t>
      </w:r>
      <w:proofErr w:type="spellEnd"/>
      <w:proofErr w:type="gramEnd"/>
      <w:r>
        <w:t>()</w:t>
      </w:r>
    </w:p>
    <w:p w14:paraId="03207BBA" w14:textId="77777777" w:rsidR="00DB2188" w:rsidRDefault="00DB2188" w:rsidP="00DB2188"/>
    <w:p w14:paraId="41195DAC" w14:textId="3B6F85F7" w:rsidR="00DB2188" w:rsidRPr="00DB2188" w:rsidRDefault="00DB2188" w:rsidP="00DB2188">
      <w:r>
        <w:t>‘’’</w:t>
      </w:r>
      <w:r w:rsidRPr="00DB2188">
        <w:rPr>
          <w:rFonts w:ascii="Segoe UI" w:eastAsia="Times New Roman" w:hAnsi="Segoe UI" w:cs="Segoe UI"/>
          <w:color w:val="FFFFFF"/>
          <w:kern w:val="0"/>
          <w:sz w:val="21"/>
          <w:szCs w:val="21"/>
          <w:lang w:eastAsia="en-IN"/>
          <w14:ligatures w14:val="none"/>
        </w:rPr>
        <w:t xml:space="preserve"> </w:t>
      </w:r>
      <w:r w:rsidRPr="00DB2188">
        <w:t xml:space="preserve">Observations and Inferences from the Box Plot The box plot visualizes the age distribution of Titanic passengers by gender ('male' and 'female') and survival status ('Survived': No = blue, </w:t>
      </w:r>
      <w:proofErr w:type="gramStart"/>
      <w:r w:rsidRPr="00DB2188">
        <w:t>Yes</w:t>
      </w:r>
      <w:proofErr w:type="gramEnd"/>
      <w:r w:rsidRPr="00DB2188">
        <w:t xml:space="preserve"> = orange). Here are two key observations and inferences:</w:t>
      </w:r>
    </w:p>
    <w:p w14:paraId="052B58EB" w14:textId="77777777" w:rsidR="00DB2188" w:rsidRPr="00DB2188" w:rsidRDefault="00DB2188" w:rsidP="00DB2188">
      <w:r w:rsidRPr="00DB2188">
        <w:t>Survival Disparity by Gender: Females: The orange box (Survived = Yes) for females is significantly larger than the blue box (Survived = No), indicating a higher survival rate. The median age for surviving females is around 28, with an IQR from approximately 20 to 40, showing a broad age range of survivors. The blue box (Survived = No) has a slightly higher median (</w:t>
      </w:r>
      <w:del w:id="0" w:author="Unknown">
        <w:r w:rsidRPr="00DB2188">
          <w:delText xml:space="preserve">30) and a narrower IQR, suggesting fewer female deaths overall. Males: The blue box (Survived = No) for males is much larger than the orange box (Survived = Yes), reflecting a low survival rate. The median age for non-surviving males is around 30, with an IQR from about 20 to 40 and several outliers up to 70+, indicating most </w:delText>
        </w:r>
        <w:r w:rsidRPr="00DB2188">
          <w:lastRenderedPageBreak/>
          <w:delText>adult men perished. The orange box (Survived = Yes) has a lower median (</w:delText>
        </w:r>
      </w:del>
      <w:r w:rsidRPr="00DB2188">
        <w:t>25) and a narrower IQR, suggesting younger males (e.g., boys) were more likely to survive. Age Distribution and Outliers: Males: The non-surviving male group shows a wider spread with several outliers above 60 (e.g., at 70 and 80), highlighting that older men were particularly vulnerable. The surviving male group has a tighter range (mostly below 40) with fewer outliers, indicating that younger males had a better chance of survival. Females: Both surviving and non-surviving females have fewer outliers compared to males, with surviving females showing a slightly more compact distribution (IQR from 20 to 40). The non-surviving female group has a small number of outliers (e.g., around 50), suggesting that age played a less significant role in female survival, as women across age groups were prioritized for lifeboats. Inference: The plot clearly illustrates the "women and children first" policy during the Titanic evacuation. Females had a much higher survival rate across age groups, while male survival was heavily skewed toward younger individuals, with older males facing the highest mortality. The presence of elderly male outliers in the non-survivor group underscores their lower priority in rescue efforts.</w:t>
      </w:r>
    </w:p>
    <w:p w14:paraId="6AFEE325" w14:textId="77777777" w:rsidR="00DB2188" w:rsidRPr="00DB2188" w:rsidRDefault="00DB2188" w:rsidP="00DB2188">
      <w:r w:rsidRPr="00DB2188">
        <w:t>[ ]:</w:t>
      </w:r>
    </w:p>
    <w:p w14:paraId="34E78146" w14:textId="5B103FCA" w:rsidR="00DB2188" w:rsidRPr="00DB2188" w:rsidRDefault="00DB2188" w:rsidP="00DB2188">
      <w:r w:rsidRPr="00DB2188">
        <w:br/>
      </w:r>
      <w:r>
        <w:t>‘’’</w:t>
      </w:r>
    </w:p>
    <w:sectPr w:rsidR="00DB2188" w:rsidRPr="00DB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88"/>
    <w:rsid w:val="001E61B0"/>
    <w:rsid w:val="0035246C"/>
    <w:rsid w:val="0088283B"/>
    <w:rsid w:val="00DB2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6A34"/>
  <w15:chartTrackingRefBased/>
  <w15:docId w15:val="{5638C7C8-D93E-4B8C-A666-DF431650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1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1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1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1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1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1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1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188"/>
    <w:rPr>
      <w:rFonts w:eastAsiaTheme="majorEastAsia" w:cstheme="majorBidi"/>
      <w:color w:val="272727" w:themeColor="text1" w:themeTint="D8"/>
    </w:rPr>
  </w:style>
  <w:style w:type="paragraph" w:styleId="Title">
    <w:name w:val="Title"/>
    <w:basedOn w:val="Normal"/>
    <w:next w:val="Normal"/>
    <w:link w:val="TitleChar"/>
    <w:uiPriority w:val="10"/>
    <w:qFormat/>
    <w:rsid w:val="00DB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188"/>
    <w:pPr>
      <w:spacing w:before="160"/>
      <w:jc w:val="center"/>
    </w:pPr>
    <w:rPr>
      <w:i/>
      <w:iCs/>
      <w:color w:val="404040" w:themeColor="text1" w:themeTint="BF"/>
    </w:rPr>
  </w:style>
  <w:style w:type="character" w:customStyle="1" w:styleId="QuoteChar">
    <w:name w:val="Quote Char"/>
    <w:basedOn w:val="DefaultParagraphFont"/>
    <w:link w:val="Quote"/>
    <w:uiPriority w:val="29"/>
    <w:rsid w:val="00DB2188"/>
    <w:rPr>
      <w:i/>
      <w:iCs/>
      <w:color w:val="404040" w:themeColor="text1" w:themeTint="BF"/>
    </w:rPr>
  </w:style>
  <w:style w:type="paragraph" w:styleId="ListParagraph">
    <w:name w:val="List Paragraph"/>
    <w:basedOn w:val="Normal"/>
    <w:uiPriority w:val="34"/>
    <w:qFormat/>
    <w:rsid w:val="00DB2188"/>
    <w:pPr>
      <w:ind w:left="720"/>
      <w:contextualSpacing/>
    </w:pPr>
  </w:style>
  <w:style w:type="character" w:styleId="IntenseEmphasis">
    <w:name w:val="Intense Emphasis"/>
    <w:basedOn w:val="DefaultParagraphFont"/>
    <w:uiPriority w:val="21"/>
    <w:qFormat/>
    <w:rsid w:val="00DB2188"/>
    <w:rPr>
      <w:i/>
      <w:iCs/>
      <w:color w:val="2F5496" w:themeColor="accent1" w:themeShade="BF"/>
    </w:rPr>
  </w:style>
  <w:style w:type="paragraph" w:styleId="IntenseQuote">
    <w:name w:val="Intense Quote"/>
    <w:basedOn w:val="Normal"/>
    <w:next w:val="Normal"/>
    <w:link w:val="IntenseQuoteChar"/>
    <w:uiPriority w:val="30"/>
    <w:qFormat/>
    <w:rsid w:val="00DB21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188"/>
    <w:rPr>
      <w:i/>
      <w:iCs/>
      <w:color w:val="2F5496" w:themeColor="accent1" w:themeShade="BF"/>
    </w:rPr>
  </w:style>
  <w:style w:type="character" w:styleId="IntenseReference">
    <w:name w:val="Intense Reference"/>
    <w:basedOn w:val="DefaultParagraphFont"/>
    <w:uiPriority w:val="32"/>
    <w:qFormat/>
    <w:rsid w:val="00DB2188"/>
    <w:rPr>
      <w:b/>
      <w:bCs/>
      <w:smallCaps/>
      <w:color w:val="2F5496" w:themeColor="accent1" w:themeShade="BF"/>
      <w:spacing w:val="5"/>
    </w:rPr>
  </w:style>
  <w:style w:type="paragraph" w:styleId="NormalWeb">
    <w:name w:val="Normal (Web)"/>
    <w:basedOn w:val="Normal"/>
    <w:uiPriority w:val="99"/>
    <w:semiHidden/>
    <w:unhideWhenUsed/>
    <w:rsid w:val="00DB218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800252">
      <w:bodyDiv w:val="1"/>
      <w:marLeft w:val="0"/>
      <w:marRight w:val="0"/>
      <w:marTop w:val="0"/>
      <w:marBottom w:val="0"/>
      <w:divBdr>
        <w:top w:val="none" w:sz="0" w:space="0" w:color="auto"/>
        <w:left w:val="none" w:sz="0" w:space="0" w:color="auto"/>
        <w:bottom w:val="none" w:sz="0" w:space="0" w:color="auto"/>
        <w:right w:val="none" w:sz="0" w:space="0" w:color="auto"/>
      </w:divBdr>
      <w:divsChild>
        <w:div w:id="1795054065">
          <w:marLeft w:val="0"/>
          <w:marRight w:val="0"/>
          <w:marTop w:val="0"/>
          <w:marBottom w:val="0"/>
          <w:divBdr>
            <w:top w:val="none" w:sz="0" w:space="0" w:color="auto"/>
            <w:left w:val="none" w:sz="0" w:space="0" w:color="auto"/>
            <w:bottom w:val="none" w:sz="0" w:space="0" w:color="auto"/>
            <w:right w:val="none" w:sz="0" w:space="0" w:color="auto"/>
          </w:divBdr>
          <w:divsChild>
            <w:div w:id="1061754821">
              <w:marLeft w:val="0"/>
              <w:marRight w:val="0"/>
              <w:marTop w:val="0"/>
              <w:marBottom w:val="0"/>
              <w:divBdr>
                <w:top w:val="none" w:sz="0" w:space="0" w:color="auto"/>
                <w:left w:val="none" w:sz="0" w:space="0" w:color="auto"/>
                <w:bottom w:val="none" w:sz="0" w:space="0" w:color="auto"/>
                <w:right w:val="none" w:sz="0" w:space="0" w:color="auto"/>
              </w:divBdr>
              <w:divsChild>
                <w:div w:id="1107500336">
                  <w:marLeft w:val="0"/>
                  <w:marRight w:val="0"/>
                  <w:marTop w:val="0"/>
                  <w:marBottom w:val="0"/>
                  <w:divBdr>
                    <w:top w:val="none" w:sz="0" w:space="0" w:color="auto"/>
                    <w:left w:val="none" w:sz="0" w:space="0" w:color="auto"/>
                    <w:bottom w:val="none" w:sz="0" w:space="0" w:color="auto"/>
                    <w:right w:val="none" w:sz="0" w:space="0" w:color="auto"/>
                  </w:divBdr>
                  <w:divsChild>
                    <w:div w:id="1709185745">
                      <w:marLeft w:val="0"/>
                      <w:marRight w:val="0"/>
                      <w:marTop w:val="0"/>
                      <w:marBottom w:val="0"/>
                      <w:divBdr>
                        <w:top w:val="single" w:sz="4" w:space="0" w:color="616161"/>
                        <w:left w:val="single" w:sz="4" w:space="4" w:color="616161"/>
                        <w:bottom w:val="single" w:sz="4" w:space="0" w:color="616161"/>
                        <w:right w:val="single" w:sz="4" w:space="15" w:color="616161"/>
                      </w:divBdr>
                    </w:div>
                  </w:divsChild>
                </w:div>
              </w:divsChild>
            </w:div>
          </w:divsChild>
        </w:div>
        <w:div w:id="918563960">
          <w:marLeft w:val="0"/>
          <w:marRight w:val="0"/>
          <w:marTop w:val="0"/>
          <w:marBottom w:val="0"/>
          <w:divBdr>
            <w:top w:val="none" w:sz="0" w:space="0" w:color="auto"/>
            <w:left w:val="none" w:sz="0" w:space="0" w:color="auto"/>
            <w:bottom w:val="none" w:sz="0" w:space="0" w:color="auto"/>
            <w:right w:val="none" w:sz="0" w:space="0" w:color="auto"/>
          </w:divBdr>
          <w:divsChild>
            <w:div w:id="1249971866">
              <w:marLeft w:val="0"/>
              <w:marRight w:val="0"/>
              <w:marTop w:val="0"/>
              <w:marBottom w:val="0"/>
              <w:divBdr>
                <w:top w:val="none" w:sz="0" w:space="0" w:color="auto"/>
                <w:left w:val="none" w:sz="0" w:space="0" w:color="auto"/>
                <w:bottom w:val="none" w:sz="0" w:space="0" w:color="auto"/>
                <w:right w:val="none" w:sz="0" w:space="0" w:color="auto"/>
              </w:divBdr>
              <w:divsChild>
                <w:div w:id="1245070563">
                  <w:marLeft w:val="0"/>
                  <w:marRight w:val="0"/>
                  <w:marTop w:val="0"/>
                  <w:marBottom w:val="0"/>
                  <w:divBdr>
                    <w:top w:val="none" w:sz="0" w:space="0" w:color="auto"/>
                    <w:left w:val="none" w:sz="0" w:space="0" w:color="auto"/>
                    <w:bottom w:val="none" w:sz="0" w:space="0" w:color="auto"/>
                    <w:right w:val="none" w:sz="0" w:space="0" w:color="auto"/>
                  </w:divBdr>
                  <w:divsChild>
                    <w:div w:id="51230854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447049637">
      <w:bodyDiv w:val="1"/>
      <w:marLeft w:val="0"/>
      <w:marRight w:val="0"/>
      <w:marTop w:val="0"/>
      <w:marBottom w:val="0"/>
      <w:divBdr>
        <w:top w:val="none" w:sz="0" w:space="0" w:color="auto"/>
        <w:left w:val="none" w:sz="0" w:space="0" w:color="auto"/>
        <w:bottom w:val="none" w:sz="0" w:space="0" w:color="auto"/>
        <w:right w:val="none" w:sz="0" w:space="0" w:color="auto"/>
      </w:divBdr>
      <w:divsChild>
        <w:div w:id="1980380583">
          <w:marLeft w:val="0"/>
          <w:marRight w:val="0"/>
          <w:marTop w:val="0"/>
          <w:marBottom w:val="0"/>
          <w:divBdr>
            <w:top w:val="none" w:sz="0" w:space="0" w:color="auto"/>
            <w:left w:val="none" w:sz="0" w:space="0" w:color="auto"/>
            <w:bottom w:val="none" w:sz="0" w:space="0" w:color="auto"/>
            <w:right w:val="none" w:sz="0" w:space="0" w:color="auto"/>
          </w:divBdr>
          <w:divsChild>
            <w:div w:id="484707362">
              <w:marLeft w:val="0"/>
              <w:marRight w:val="0"/>
              <w:marTop w:val="0"/>
              <w:marBottom w:val="0"/>
              <w:divBdr>
                <w:top w:val="none" w:sz="0" w:space="0" w:color="auto"/>
                <w:left w:val="none" w:sz="0" w:space="0" w:color="auto"/>
                <w:bottom w:val="none" w:sz="0" w:space="0" w:color="auto"/>
                <w:right w:val="none" w:sz="0" w:space="0" w:color="auto"/>
              </w:divBdr>
              <w:divsChild>
                <w:div w:id="61563781">
                  <w:marLeft w:val="0"/>
                  <w:marRight w:val="0"/>
                  <w:marTop w:val="0"/>
                  <w:marBottom w:val="0"/>
                  <w:divBdr>
                    <w:top w:val="none" w:sz="0" w:space="0" w:color="auto"/>
                    <w:left w:val="none" w:sz="0" w:space="0" w:color="auto"/>
                    <w:bottom w:val="none" w:sz="0" w:space="0" w:color="auto"/>
                    <w:right w:val="none" w:sz="0" w:space="0" w:color="auto"/>
                  </w:divBdr>
                  <w:divsChild>
                    <w:div w:id="916129782">
                      <w:marLeft w:val="0"/>
                      <w:marRight w:val="0"/>
                      <w:marTop w:val="0"/>
                      <w:marBottom w:val="0"/>
                      <w:divBdr>
                        <w:top w:val="single" w:sz="4" w:space="0" w:color="616161"/>
                        <w:left w:val="single" w:sz="4" w:space="4" w:color="616161"/>
                        <w:bottom w:val="single" w:sz="4" w:space="0" w:color="616161"/>
                        <w:right w:val="single" w:sz="4" w:space="15" w:color="616161"/>
                      </w:divBdr>
                    </w:div>
                  </w:divsChild>
                </w:div>
              </w:divsChild>
            </w:div>
          </w:divsChild>
        </w:div>
        <w:div w:id="1283655865">
          <w:marLeft w:val="0"/>
          <w:marRight w:val="0"/>
          <w:marTop w:val="0"/>
          <w:marBottom w:val="0"/>
          <w:divBdr>
            <w:top w:val="none" w:sz="0" w:space="0" w:color="auto"/>
            <w:left w:val="none" w:sz="0" w:space="0" w:color="auto"/>
            <w:bottom w:val="none" w:sz="0" w:space="0" w:color="auto"/>
            <w:right w:val="none" w:sz="0" w:space="0" w:color="auto"/>
          </w:divBdr>
          <w:divsChild>
            <w:div w:id="1704915">
              <w:marLeft w:val="0"/>
              <w:marRight w:val="0"/>
              <w:marTop w:val="0"/>
              <w:marBottom w:val="0"/>
              <w:divBdr>
                <w:top w:val="none" w:sz="0" w:space="0" w:color="auto"/>
                <w:left w:val="none" w:sz="0" w:space="0" w:color="auto"/>
                <w:bottom w:val="none" w:sz="0" w:space="0" w:color="auto"/>
                <w:right w:val="none" w:sz="0" w:space="0" w:color="auto"/>
              </w:divBdr>
              <w:divsChild>
                <w:div w:id="727652157">
                  <w:marLeft w:val="0"/>
                  <w:marRight w:val="0"/>
                  <w:marTop w:val="0"/>
                  <w:marBottom w:val="0"/>
                  <w:divBdr>
                    <w:top w:val="none" w:sz="0" w:space="0" w:color="auto"/>
                    <w:left w:val="none" w:sz="0" w:space="0" w:color="auto"/>
                    <w:bottom w:val="none" w:sz="0" w:space="0" w:color="auto"/>
                    <w:right w:val="none" w:sz="0" w:space="0" w:color="auto"/>
                  </w:divBdr>
                  <w:divsChild>
                    <w:div w:id="1419669365">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2025-05-04T09:00:00Z</dcterms:created>
  <dcterms:modified xsi:type="dcterms:W3CDTF">2025-05-04T09:01:00Z</dcterms:modified>
</cp:coreProperties>
</file>